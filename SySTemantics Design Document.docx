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114" w:rsidRDefault="00B973A0" w:rsidP="00F44114">
      <w:pPr>
        <w:pStyle w:val="Title"/>
        <w:jc w:val="center"/>
        <w:rPr>
          <w:rFonts w:asciiTheme="minorHAnsi" w:hAnsiTheme="minorHAnsi"/>
          <w:color w:val="171717" w:themeColor="background2" w:themeShade="1A"/>
        </w:rPr>
      </w:pPr>
      <w:r w:rsidRPr="009C2265">
        <w:rPr>
          <w:rFonts w:asciiTheme="minorHAnsi" w:hAnsiTheme="minorHAnsi"/>
          <w:color w:val="171717" w:themeColor="background2" w:themeShade="1A"/>
        </w:rPr>
        <w:t>SySTemantics Design</w:t>
      </w:r>
      <w:r w:rsidRPr="00B973A0">
        <w:rPr>
          <w:rFonts w:asciiTheme="minorHAnsi" w:hAnsiTheme="minorHAnsi"/>
          <w:color w:val="525252" w:themeColor="accent3" w:themeShade="80"/>
        </w:rPr>
        <w:t xml:space="preserve"> </w:t>
      </w:r>
      <w:r w:rsidRPr="003914AD">
        <w:rPr>
          <w:rFonts w:asciiTheme="minorHAnsi" w:hAnsiTheme="minorHAnsi"/>
          <w:color w:val="171717" w:themeColor="background2" w:themeShade="1A"/>
        </w:rPr>
        <w:t>Document</w:t>
      </w:r>
    </w:p>
    <w:p w:rsidR="00F44114" w:rsidRDefault="00F44114" w:rsidP="00F44114">
      <w:pPr>
        <w:pStyle w:val="Title"/>
        <w:jc w:val="center"/>
        <w:rPr>
          <w:color w:val="3B3838" w:themeColor="background2" w:themeShade="40"/>
          <w:sz w:val="32"/>
          <w:szCs w:val="32"/>
        </w:rPr>
      </w:pPr>
    </w:p>
    <w:p w:rsidR="00B973A0" w:rsidRPr="00F44114" w:rsidRDefault="00B973A0" w:rsidP="00F44114">
      <w:pPr>
        <w:pStyle w:val="Title"/>
        <w:jc w:val="center"/>
        <w:rPr>
          <w:rFonts w:asciiTheme="minorHAnsi" w:hAnsiTheme="minorHAnsi"/>
          <w:color w:val="525252" w:themeColor="accent3" w:themeShade="80"/>
        </w:rPr>
      </w:pPr>
      <w:r w:rsidRPr="00F44114">
        <w:rPr>
          <w:color w:val="3B3838" w:themeColor="background2" w:themeShade="40"/>
          <w:sz w:val="32"/>
          <w:szCs w:val="32"/>
        </w:rPr>
        <w:t>By</w:t>
      </w:r>
    </w:p>
    <w:p w:rsidR="00B973A0" w:rsidRPr="00F44114" w:rsidRDefault="00B973A0" w:rsidP="00B973A0">
      <w:pPr>
        <w:jc w:val="center"/>
        <w:rPr>
          <w:color w:val="3B3838" w:themeColor="background2" w:themeShade="40"/>
          <w:sz w:val="32"/>
          <w:szCs w:val="32"/>
        </w:rPr>
      </w:pPr>
      <w:proofErr w:type="spellStart"/>
      <w:r w:rsidRPr="00F44114">
        <w:rPr>
          <w:color w:val="3B3838" w:themeColor="background2" w:themeShade="40"/>
          <w:sz w:val="32"/>
          <w:szCs w:val="32"/>
        </w:rPr>
        <w:t>Dixita</w:t>
      </w:r>
      <w:proofErr w:type="spellEnd"/>
      <w:r w:rsidRPr="00F44114">
        <w:rPr>
          <w:color w:val="3B3838" w:themeColor="background2" w:themeShade="40"/>
          <w:sz w:val="32"/>
          <w:szCs w:val="32"/>
        </w:rPr>
        <w:t xml:space="preserve"> </w:t>
      </w:r>
      <w:proofErr w:type="spellStart"/>
      <w:r w:rsidRPr="00F44114">
        <w:rPr>
          <w:color w:val="3B3838" w:themeColor="background2" w:themeShade="40"/>
          <w:sz w:val="32"/>
          <w:szCs w:val="32"/>
        </w:rPr>
        <w:t>Sharegar</w:t>
      </w:r>
      <w:proofErr w:type="spellEnd"/>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Bhargav Uppalapati</w:t>
      </w:r>
    </w:p>
    <w:p w:rsidR="00B973A0" w:rsidRPr="00F44114" w:rsidRDefault="00B973A0" w:rsidP="00B973A0">
      <w:pPr>
        <w:jc w:val="center"/>
        <w:rPr>
          <w:color w:val="3B3838" w:themeColor="background2" w:themeShade="40"/>
          <w:sz w:val="32"/>
          <w:szCs w:val="32"/>
        </w:rPr>
      </w:pPr>
      <w:r w:rsidRPr="00F44114">
        <w:rPr>
          <w:color w:val="3B3838" w:themeColor="background2" w:themeShade="40"/>
          <w:sz w:val="32"/>
          <w:szCs w:val="32"/>
        </w:rPr>
        <w:t xml:space="preserve">Siva </w:t>
      </w:r>
      <w:proofErr w:type="spellStart"/>
      <w:r w:rsidRPr="00F44114">
        <w:rPr>
          <w:color w:val="3B3838" w:themeColor="background2" w:themeShade="40"/>
          <w:sz w:val="32"/>
          <w:szCs w:val="32"/>
        </w:rPr>
        <w:t>Chintapalli</w:t>
      </w:r>
      <w:proofErr w:type="spellEnd"/>
    </w:p>
    <w:p w:rsidR="003914AD" w:rsidRDefault="003914AD" w:rsidP="00B973A0">
      <w:pPr>
        <w:jc w:val="center"/>
        <w:rPr>
          <w:b/>
          <w:color w:val="3B3838" w:themeColor="background2" w:themeShade="40"/>
          <w:sz w:val="32"/>
          <w:szCs w:val="32"/>
        </w:rPr>
      </w:pPr>
    </w:p>
    <w:p w:rsidR="003914AD" w:rsidRDefault="00F44114" w:rsidP="00F44114">
      <w:pPr>
        <w:tabs>
          <w:tab w:val="left" w:pos="7920"/>
        </w:tabs>
        <w:rPr>
          <w:b/>
          <w:color w:val="3B3838" w:themeColor="background2" w:themeShade="40"/>
          <w:sz w:val="32"/>
          <w:szCs w:val="32"/>
        </w:rPr>
      </w:pPr>
      <w:r>
        <w:rPr>
          <w:b/>
          <w:color w:val="3B3838" w:themeColor="background2" w:themeShade="40"/>
          <w:sz w:val="32"/>
          <w:szCs w:val="32"/>
        </w:rPr>
        <w:tab/>
      </w: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3914AD" w:rsidRDefault="003914AD"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F44114" w:rsidRDefault="00F44114" w:rsidP="00B973A0">
      <w:pPr>
        <w:jc w:val="center"/>
        <w:rPr>
          <w:b/>
          <w:color w:val="3B3838" w:themeColor="background2" w:themeShade="40"/>
          <w:sz w:val="32"/>
          <w:szCs w:val="32"/>
        </w:rPr>
      </w:pPr>
    </w:p>
    <w:p w:rsidR="003914AD" w:rsidRPr="00F44114" w:rsidRDefault="00F44114" w:rsidP="00F44114">
      <w:pPr>
        <w:jc w:val="center"/>
        <w:rPr>
          <w:b/>
          <w:color w:val="3B3838" w:themeColor="background2" w:themeShade="40"/>
          <w:sz w:val="28"/>
          <w:szCs w:val="28"/>
        </w:rPr>
      </w:pPr>
      <w:r w:rsidRPr="00F44114">
        <w:rPr>
          <w:b/>
          <w:color w:val="3B3838" w:themeColor="background2" w:themeShade="40"/>
          <w:sz w:val="28"/>
          <w:szCs w:val="28"/>
        </w:rPr>
        <w:t>Sponsor</w:t>
      </w:r>
    </w:p>
    <w:p w:rsidR="00F44114" w:rsidRPr="00F44114" w:rsidRDefault="00F44114" w:rsidP="00F44114">
      <w:pPr>
        <w:jc w:val="center"/>
        <w:rPr>
          <w:color w:val="3B3838" w:themeColor="background2" w:themeShade="40"/>
          <w:sz w:val="28"/>
          <w:szCs w:val="28"/>
        </w:rPr>
      </w:pPr>
      <w:r w:rsidRPr="00F44114">
        <w:rPr>
          <w:color w:val="3B3838" w:themeColor="background2" w:themeShade="40"/>
          <w:sz w:val="28"/>
          <w:szCs w:val="28"/>
        </w:rPr>
        <w:t>Anthony Giorgio</w:t>
      </w: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b/>
          <w:color w:val="3B3838" w:themeColor="background2" w:themeShade="40"/>
          <w:sz w:val="28"/>
          <w:szCs w:val="28"/>
        </w:rPr>
      </w:pP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Poughkeepsie, NY</w:t>
      </w:r>
    </w:p>
    <w:p w:rsidR="00F44114" w:rsidRPr="00F44114" w:rsidRDefault="00F44114" w:rsidP="00B973A0">
      <w:pPr>
        <w:jc w:val="center"/>
        <w:rPr>
          <w:color w:val="3B3838" w:themeColor="background2" w:themeShade="40"/>
          <w:sz w:val="28"/>
          <w:szCs w:val="28"/>
        </w:rPr>
      </w:pPr>
      <w:r w:rsidRPr="00F44114">
        <w:rPr>
          <w:color w:val="3B3838" w:themeColor="background2" w:themeShade="40"/>
          <w:sz w:val="28"/>
          <w:szCs w:val="28"/>
        </w:rPr>
        <w:t>February 2016</w:t>
      </w:r>
    </w:p>
    <w:p w:rsidR="00F44114" w:rsidRDefault="00F44114" w:rsidP="00B973A0">
      <w:pPr>
        <w:jc w:val="center"/>
        <w:rPr>
          <w:b/>
          <w:color w:val="3B3838" w:themeColor="background2" w:themeShade="40"/>
          <w:sz w:val="32"/>
          <w:szCs w:val="32"/>
        </w:rPr>
      </w:pPr>
    </w:p>
    <w:p w:rsidR="003914AD" w:rsidRDefault="003914AD" w:rsidP="003914AD">
      <w:pPr>
        <w:pStyle w:val="Heading1"/>
        <w:rPr>
          <w:b/>
          <w:color w:val="171717" w:themeColor="background2" w:themeShade="1A"/>
        </w:rPr>
      </w:pPr>
      <w:r w:rsidRPr="003914AD">
        <w:rPr>
          <w:b/>
          <w:color w:val="171717" w:themeColor="background2" w:themeShade="1A"/>
        </w:rPr>
        <w:lastRenderedPageBreak/>
        <w:t>Document Revision History</w:t>
      </w:r>
    </w:p>
    <w:p w:rsidR="003914AD" w:rsidRPr="003914AD" w:rsidRDefault="003914AD" w:rsidP="003914AD"/>
    <w:tbl>
      <w:tblPr>
        <w:tblStyle w:val="GridTable4-Accent3"/>
        <w:tblW w:w="0" w:type="auto"/>
        <w:tblLook w:val="04A0" w:firstRow="1" w:lastRow="0" w:firstColumn="1" w:lastColumn="0" w:noHBand="0" w:noVBand="1"/>
      </w:tblPr>
      <w:tblGrid>
        <w:gridCol w:w="987"/>
        <w:gridCol w:w="1979"/>
        <w:gridCol w:w="1260"/>
        <w:gridCol w:w="5124"/>
      </w:tblGrid>
      <w:tr w:rsidR="003914AD" w:rsidTr="003914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bottom w:val="double" w:sz="4" w:space="0" w:color="auto"/>
              <w:right w:val="double" w:sz="4" w:space="0" w:color="auto"/>
            </w:tcBorders>
          </w:tcPr>
          <w:p w:rsidR="003914AD" w:rsidRDefault="003914AD" w:rsidP="003914AD">
            <w:pPr>
              <w:jc w:val="center"/>
            </w:pPr>
            <w:r>
              <w:t>Revision</w:t>
            </w:r>
          </w:p>
        </w:tc>
        <w:tc>
          <w:tcPr>
            <w:tcW w:w="198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Author</w:t>
            </w:r>
          </w:p>
        </w:tc>
        <w:tc>
          <w:tcPr>
            <w:tcW w:w="1260" w:type="dxa"/>
            <w:tcBorders>
              <w:left w:val="double" w:sz="4" w:space="0" w:color="auto"/>
              <w:bottom w:val="double" w:sz="4" w:space="0" w:color="auto"/>
              <w:right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Date</w:t>
            </w:r>
          </w:p>
        </w:tc>
        <w:tc>
          <w:tcPr>
            <w:tcW w:w="5125" w:type="dxa"/>
            <w:tcBorders>
              <w:left w:val="double" w:sz="4" w:space="0" w:color="auto"/>
              <w:bottom w:val="double" w:sz="4" w:space="0" w:color="auto"/>
            </w:tcBorders>
          </w:tcPr>
          <w:p w:rsidR="003914AD" w:rsidRDefault="003914AD" w:rsidP="003914AD">
            <w:pPr>
              <w:jc w:val="center"/>
              <w:cnfStyle w:val="100000000000" w:firstRow="1" w:lastRow="0" w:firstColumn="0" w:lastColumn="0" w:oddVBand="0" w:evenVBand="0" w:oddHBand="0" w:evenHBand="0" w:firstRowFirstColumn="0" w:firstRowLastColumn="0" w:lastRowFirstColumn="0" w:lastRowLastColumn="0"/>
            </w:pPr>
            <w:r>
              <w:t>Status &amp; Description</w:t>
            </w:r>
          </w:p>
        </w:tc>
      </w:tr>
      <w:tr w:rsidR="003914AD" w:rsidRPr="003914AD"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sidRPr="003914AD">
              <w:rPr>
                <w:b w:val="0"/>
              </w:rPr>
              <w:t>0.1</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All</w:t>
            </w:r>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02/25/16</w:t>
            </w:r>
          </w:p>
        </w:tc>
        <w:tc>
          <w:tcPr>
            <w:tcW w:w="5125" w:type="dxa"/>
            <w:tcBorders>
              <w:top w:val="double" w:sz="4" w:space="0" w:color="auto"/>
              <w:left w:val="double" w:sz="4" w:space="0" w:color="auto"/>
              <w:bottom w:val="double" w:sz="4" w:space="0" w:color="auto"/>
            </w:tcBorders>
          </w:tcPr>
          <w:p w:rsidR="003914AD" w:rsidRPr="003914AD" w:rsidRDefault="003914AD" w:rsidP="003914AD">
            <w:pPr>
              <w:jc w:val="center"/>
              <w:cnfStyle w:val="000000100000" w:firstRow="0" w:lastRow="0" w:firstColumn="0" w:lastColumn="0" w:oddVBand="0" w:evenVBand="0" w:oddHBand="1" w:evenHBand="0" w:firstRowFirstColumn="0" w:firstRowLastColumn="0" w:lastRowFirstColumn="0" w:lastRowLastColumn="0"/>
            </w:pPr>
            <w:r>
              <w:t>First Draft</w:t>
            </w:r>
          </w:p>
        </w:tc>
      </w:tr>
      <w:tr w:rsidR="003914AD" w:rsidRPr="003914AD" w:rsidTr="003914AD">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bottom w:val="double" w:sz="4" w:space="0" w:color="auto"/>
              <w:right w:val="double" w:sz="4" w:space="0" w:color="auto"/>
            </w:tcBorders>
          </w:tcPr>
          <w:p w:rsidR="003914AD" w:rsidRPr="003914AD" w:rsidRDefault="003914AD" w:rsidP="003914AD">
            <w:pPr>
              <w:jc w:val="center"/>
              <w:rPr>
                <w:b w:val="0"/>
              </w:rPr>
            </w:pPr>
            <w:r>
              <w:rPr>
                <w:b w:val="0"/>
              </w:rPr>
              <w:t>0.2</w:t>
            </w:r>
          </w:p>
        </w:tc>
        <w:tc>
          <w:tcPr>
            <w:tcW w:w="1980" w:type="dxa"/>
            <w:tcBorders>
              <w:top w:val="double" w:sz="4" w:space="0" w:color="auto"/>
              <w:left w:val="double" w:sz="4" w:space="0" w:color="auto"/>
              <w:bottom w:val="double" w:sz="4" w:space="0" w:color="auto"/>
              <w:right w:val="double" w:sz="4" w:space="0" w:color="auto"/>
            </w:tcBorders>
          </w:tcPr>
          <w:p w:rsidR="003914AD" w:rsidRPr="003914AD" w:rsidRDefault="003914AD" w:rsidP="003914AD">
            <w:pPr>
              <w:jc w:val="center"/>
              <w:cnfStyle w:val="000000000000" w:firstRow="0" w:lastRow="0" w:firstColumn="0" w:lastColumn="0" w:oddVBand="0" w:evenVBand="0" w:oddHBand="0" w:evenHBand="0" w:firstRowFirstColumn="0" w:firstRowLastColumn="0" w:lastRowFirstColumn="0" w:lastRowLastColumn="0"/>
            </w:pPr>
            <w:proofErr w:type="spellStart"/>
            <w:r>
              <w:t>Dixita</w:t>
            </w:r>
            <w:proofErr w:type="spellEnd"/>
          </w:p>
        </w:tc>
        <w:tc>
          <w:tcPr>
            <w:tcW w:w="1260" w:type="dxa"/>
            <w:tcBorders>
              <w:top w:val="double" w:sz="4" w:space="0" w:color="auto"/>
              <w:left w:val="double" w:sz="4" w:space="0" w:color="auto"/>
              <w:bottom w:val="double" w:sz="4" w:space="0" w:color="auto"/>
              <w:right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03/06/16</w:t>
            </w:r>
          </w:p>
        </w:tc>
        <w:tc>
          <w:tcPr>
            <w:tcW w:w="5125" w:type="dxa"/>
            <w:tcBorders>
              <w:top w:val="double" w:sz="4" w:space="0" w:color="auto"/>
              <w:left w:val="double" w:sz="4" w:space="0" w:color="auto"/>
              <w:bottom w:val="double" w:sz="4" w:space="0" w:color="auto"/>
            </w:tcBorders>
          </w:tcPr>
          <w:p w:rsidR="003914AD" w:rsidRPr="003914AD" w:rsidRDefault="002471B0" w:rsidP="003914AD">
            <w:pPr>
              <w:jc w:val="center"/>
              <w:cnfStyle w:val="000000000000" w:firstRow="0" w:lastRow="0" w:firstColumn="0" w:lastColumn="0" w:oddVBand="0" w:evenVBand="0" w:oddHBand="0" w:evenHBand="0" w:firstRowFirstColumn="0" w:firstRowLastColumn="0" w:lastRowFirstColumn="0" w:lastRowLastColumn="0"/>
            </w:pPr>
            <w:r>
              <w:t>Document history section added</w:t>
            </w:r>
          </w:p>
        </w:tc>
      </w:tr>
      <w:tr w:rsidR="003914AD" w:rsidRPr="002471B0" w:rsidTr="003914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double" w:sz="4" w:space="0" w:color="auto"/>
              <w:right w:val="double" w:sz="4" w:space="0" w:color="auto"/>
            </w:tcBorders>
          </w:tcPr>
          <w:p w:rsidR="003914AD" w:rsidRPr="002471B0" w:rsidRDefault="002471B0" w:rsidP="003914AD">
            <w:pPr>
              <w:jc w:val="center"/>
              <w:rPr>
                <w:b w:val="0"/>
              </w:rPr>
            </w:pPr>
            <w:r w:rsidRPr="002471B0">
              <w:rPr>
                <w:b w:val="0"/>
              </w:rPr>
              <w:t>1.0</w:t>
            </w:r>
          </w:p>
        </w:tc>
        <w:tc>
          <w:tcPr>
            <w:tcW w:w="198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All</w:t>
            </w:r>
          </w:p>
        </w:tc>
        <w:tc>
          <w:tcPr>
            <w:tcW w:w="1260" w:type="dxa"/>
            <w:tcBorders>
              <w:top w:val="double" w:sz="4" w:space="0" w:color="auto"/>
              <w:left w:val="double" w:sz="4" w:space="0" w:color="auto"/>
              <w:righ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03/10/16</w:t>
            </w:r>
          </w:p>
        </w:tc>
        <w:tc>
          <w:tcPr>
            <w:tcW w:w="5125" w:type="dxa"/>
            <w:tcBorders>
              <w:top w:val="double" w:sz="4" w:space="0" w:color="auto"/>
              <w:left w:val="double" w:sz="4" w:space="0" w:color="auto"/>
            </w:tcBorders>
          </w:tcPr>
          <w:p w:rsidR="003914AD" w:rsidRPr="002471B0" w:rsidRDefault="002471B0" w:rsidP="003914AD">
            <w:pPr>
              <w:jc w:val="center"/>
              <w:cnfStyle w:val="000000100000" w:firstRow="0" w:lastRow="0" w:firstColumn="0" w:lastColumn="0" w:oddVBand="0" w:evenVBand="0" w:oddHBand="1" w:evenHBand="0" w:firstRowFirstColumn="0" w:firstRowLastColumn="0" w:lastRowFirstColumn="0" w:lastRowLastColumn="0"/>
            </w:pPr>
            <w:r w:rsidRPr="002471B0">
              <w:t>Final Draft</w:t>
            </w:r>
          </w:p>
        </w:tc>
      </w:tr>
    </w:tbl>
    <w:p w:rsidR="003914AD" w:rsidRDefault="003914AD" w:rsidP="003914AD"/>
    <w:p w:rsidR="00F44114" w:rsidRDefault="00F44114" w:rsidP="00F44114">
      <w:pPr>
        <w:pStyle w:val="Heading1"/>
        <w:rPr>
          <w:b/>
          <w:color w:val="171717" w:themeColor="background2" w:themeShade="1A"/>
        </w:rPr>
      </w:pPr>
      <w:r>
        <w:rPr>
          <w:b/>
          <w:color w:val="171717" w:themeColor="background2" w:themeShade="1A"/>
        </w:rPr>
        <w:t>Audience</w:t>
      </w:r>
    </w:p>
    <w:p w:rsidR="00F44114" w:rsidRPr="00F44114" w:rsidRDefault="00F44114" w:rsidP="00F44114">
      <w:r>
        <w:t xml:space="preserve">This document is intended for designers, </w:t>
      </w:r>
      <w:r w:rsidR="00543B7B">
        <w:t xml:space="preserve">developers &amp; engineers who want to modify </w:t>
      </w:r>
      <w:r>
        <w:t>or extend the existing implementation of the metrics collector application.</w:t>
      </w:r>
      <w:r w:rsidR="00543B7B">
        <w:t xml:space="preserve"> It is also intended for customers who want a detailed description of the system.</w:t>
      </w:r>
    </w:p>
    <w:p w:rsidR="00177366" w:rsidRDefault="00177366" w:rsidP="00177366">
      <w:pPr>
        <w:pStyle w:val="Heading1"/>
        <w:rPr>
          <w:b/>
          <w:color w:val="171717" w:themeColor="background2" w:themeShade="1A"/>
        </w:rPr>
      </w:pPr>
      <w:r>
        <w:rPr>
          <w:b/>
          <w:color w:val="171717" w:themeColor="background2" w:themeShade="1A"/>
        </w:rPr>
        <w:t>Objective</w:t>
      </w:r>
    </w:p>
    <w:p w:rsidR="00177366" w:rsidRDefault="009B5FDE" w:rsidP="00177366">
      <w:r w:rsidRPr="009B5FDE">
        <w:t>A Metrics collector is a console based application which runs on Linux based operating system. The application incorporates CPU stats, memory stats, Network stats. It helps users of the system to manage the CPU throughput, and view network and memory stats allocated to the applications. Keeping track of all the system matrices without a proper application is hard. It is also very difficult to remember the commands to view all the system statistics. The statistics are logged into a database frequently which can be viewed by the user to keep track of system performance.</w:t>
      </w:r>
    </w:p>
    <w:p w:rsidR="009B5FDE" w:rsidRDefault="009B5FDE" w:rsidP="009B5FDE">
      <w:pPr>
        <w:pStyle w:val="Heading1"/>
        <w:rPr>
          <w:b/>
          <w:color w:val="171717" w:themeColor="background2" w:themeShade="1A"/>
        </w:rPr>
      </w:pPr>
      <w:r>
        <w:rPr>
          <w:b/>
          <w:color w:val="171717" w:themeColor="background2" w:themeShade="1A"/>
        </w:rPr>
        <w:t>Approach</w:t>
      </w:r>
    </w:p>
    <w:p w:rsidR="00AD4B94" w:rsidRDefault="00AD4B94" w:rsidP="00AD4B94">
      <w:pPr>
        <w:jc w:val="both"/>
      </w:pPr>
      <w:r w:rsidRPr="00AD4B94">
        <w:t>The main goal of the project is to give the accurate and reliable information of the System Statistics.</w:t>
      </w:r>
    </w:p>
    <w:p w:rsidR="00AD4B94" w:rsidRDefault="00AD4B94" w:rsidP="00AD4B94">
      <w:pPr>
        <w:jc w:val="both"/>
      </w:pPr>
      <w:r w:rsidRPr="00AD4B94">
        <w:t>·         Goal 1:  Implementing the database.</w:t>
      </w:r>
    </w:p>
    <w:p w:rsidR="00AD4B94" w:rsidRDefault="00AD4B94" w:rsidP="00AD4B94">
      <w:pPr>
        <w:jc w:val="both"/>
      </w:pPr>
      <w:r w:rsidRPr="00AD4B94">
        <w:t>·         Goal 2: Designing the User Interface.</w:t>
      </w:r>
    </w:p>
    <w:p w:rsidR="00AD4B94" w:rsidRDefault="00AD4B94" w:rsidP="00AD4B94">
      <w:pPr>
        <w:jc w:val="both"/>
      </w:pPr>
      <w:r w:rsidRPr="00AD4B94">
        <w:t>·         Goal 3: Implementation (Connection to the database and logical Operations)</w:t>
      </w:r>
    </w:p>
    <w:p w:rsidR="00AD4B94" w:rsidRDefault="00AD4B94" w:rsidP="00AD4B94">
      <w:pPr>
        <w:jc w:val="both"/>
      </w:pPr>
      <w:r w:rsidRPr="00AD4B94">
        <w:t>·         Goal 4: Displaying the records/information in a report format.</w:t>
      </w:r>
    </w:p>
    <w:p w:rsidR="009B5FDE" w:rsidRPr="008D0AEC" w:rsidRDefault="00AD4B94" w:rsidP="008D0AEC">
      <w:pPr>
        <w:jc w:val="both"/>
      </w:pPr>
      <w:r w:rsidRPr="00AD4B94">
        <w:t>·         Goal 5: Testing and maintenance of the project.</w:t>
      </w:r>
    </w:p>
    <w:p w:rsidR="00537A7B" w:rsidRDefault="00537A7B" w:rsidP="00FD60A1">
      <w:pPr>
        <w:pStyle w:val="Heading1"/>
        <w:rPr>
          <w:b/>
          <w:color w:val="171717" w:themeColor="background2" w:themeShade="1A"/>
        </w:rPr>
      </w:pPr>
    </w:p>
    <w:p w:rsidR="00537A7B" w:rsidRDefault="00537A7B" w:rsidP="00537A7B"/>
    <w:p w:rsidR="00537A7B" w:rsidRDefault="008D0AEC" w:rsidP="00537A7B">
      <w:r>
        <w:rPr>
          <w:noProof/>
        </w:rPr>
        <w:lastRenderedPageBreak/>
        <w:t xml:space="preserve">                      </w:t>
      </w:r>
      <w:r>
        <w:rPr>
          <w:noProof/>
        </w:rPr>
        <w:drawing>
          <wp:inline distT="0" distB="0" distL="0" distR="0">
            <wp:extent cx="4956184" cy="371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emantics.png"/>
                    <pic:cNvPicPr/>
                  </pic:nvPicPr>
                  <pic:blipFill>
                    <a:blip r:embed="rId7">
                      <a:extLst>
                        <a:ext uri="{28A0092B-C50C-407E-A947-70E740481C1C}">
                          <a14:useLocalDpi xmlns:a14="http://schemas.microsoft.com/office/drawing/2010/main" val="0"/>
                        </a:ext>
                      </a:extLst>
                    </a:blip>
                    <a:stretch>
                      <a:fillRect/>
                    </a:stretch>
                  </pic:blipFill>
                  <pic:spPr>
                    <a:xfrm>
                      <a:off x="0" y="0"/>
                      <a:ext cx="4984396" cy="3738450"/>
                    </a:xfrm>
                    <a:prstGeom prst="rect">
                      <a:avLst/>
                    </a:prstGeom>
                  </pic:spPr>
                </pic:pic>
              </a:graphicData>
            </a:graphic>
          </wp:inline>
        </w:drawing>
      </w:r>
    </w:p>
    <w:p w:rsidR="00537A7B" w:rsidRPr="00537A7B" w:rsidRDefault="00537A7B" w:rsidP="00537A7B"/>
    <w:p w:rsidR="00FD60A1" w:rsidRDefault="00537A7B" w:rsidP="00FD60A1">
      <w:pPr>
        <w:pStyle w:val="Heading1"/>
        <w:rPr>
          <w:b/>
          <w:color w:val="171717" w:themeColor="background2" w:themeShade="1A"/>
        </w:rPr>
      </w:pPr>
      <w:r>
        <w:rPr>
          <w:noProof/>
        </w:rPr>
        <w:drawing>
          <wp:anchor distT="0" distB="0" distL="114300" distR="114300" simplePos="0" relativeHeight="251658240" behindDoc="1" locked="0" layoutInCell="1" allowOverlap="1" wp14:anchorId="682F3300" wp14:editId="75C47A3D">
            <wp:simplePos x="0" y="0"/>
            <wp:positionH relativeFrom="column">
              <wp:posOffset>1657350</wp:posOffset>
            </wp:positionH>
            <wp:positionV relativeFrom="paragraph">
              <wp:posOffset>247650</wp:posOffset>
            </wp:positionV>
            <wp:extent cx="4543425" cy="3453198"/>
            <wp:effectExtent l="57150" t="19050" r="47625" b="90170"/>
            <wp:wrapTight wrapText="bothSides">
              <wp:wrapPolygon edited="0">
                <wp:start x="-181" y="-119"/>
                <wp:lineTo x="-272" y="0"/>
                <wp:lineTo x="-272" y="21926"/>
                <wp:lineTo x="-181" y="22045"/>
                <wp:lineTo x="21645" y="22045"/>
                <wp:lineTo x="21736" y="21092"/>
                <wp:lineTo x="21736" y="1907"/>
                <wp:lineTo x="21645" y="119"/>
                <wp:lineTo x="21645" y="-119"/>
                <wp:lineTo x="-181" y="-11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itorix-Monitoring-592x450.png"/>
                    <pic:cNvPicPr/>
                  </pic:nvPicPr>
                  <pic:blipFill>
                    <a:blip r:embed="rId8">
                      <a:extLst>
                        <a:ext uri="{28A0092B-C50C-407E-A947-70E740481C1C}">
                          <a14:useLocalDpi xmlns:a14="http://schemas.microsoft.com/office/drawing/2010/main" val="0"/>
                        </a:ext>
                      </a:extLst>
                    </a:blip>
                    <a:stretch>
                      <a:fillRect/>
                    </a:stretch>
                  </pic:blipFill>
                  <pic:spPr>
                    <a:xfrm>
                      <a:off x="0" y="0"/>
                      <a:ext cx="4543425" cy="3453198"/>
                    </a:xfrm>
                    <a:prstGeom prst="rect">
                      <a:avLst/>
                    </a:prstGeom>
                    <a:effectLst>
                      <a:outerShdw blurRad="50800" dist="38100" dir="5400000" algn="t" rotWithShape="0">
                        <a:prstClr val="black">
                          <a:alpha val="40000"/>
                        </a:prstClr>
                      </a:outerShdw>
                    </a:effectLst>
                  </pic:spPr>
                </pic:pic>
              </a:graphicData>
            </a:graphic>
          </wp:anchor>
        </w:drawing>
      </w:r>
      <w:r w:rsidR="00FD60A1">
        <w:rPr>
          <w:b/>
          <w:color w:val="171717" w:themeColor="background2" w:themeShade="1A"/>
        </w:rPr>
        <w:t>External Design</w:t>
      </w:r>
    </w:p>
    <w:p w:rsidR="005826F0" w:rsidRDefault="005826F0" w:rsidP="005826F0">
      <w:pPr>
        <w:pStyle w:val="Heading2"/>
        <w:ind w:left="720"/>
      </w:pPr>
      <w:r>
        <w:t>Command Line Interface (CLI)</w:t>
      </w:r>
    </w:p>
    <w:p w:rsidR="005826F0" w:rsidRPr="005826F0" w:rsidRDefault="005826F0" w:rsidP="00537A7B">
      <w:pPr>
        <w:ind w:left="720"/>
      </w:pPr>
    </w:p>
    <w:p w:rsidR="00FD60A1" w:rsidRPr="009B5FDE" w:rsidRDefault="00FD60A1" w:rsidP="00537A7B">
      <w:pPr>
        <w:ind w:left="720"/>
      </w:pPr>
    </w:p>
    <w:p w:rsidR="009B5FDE" w:rsidRPr="00177366" w:rsidRDefault="009B5FDE" w:rsidP="00177366"/>
    <w:p w:rsidR="00F44114" w:rsidRPr="00F44114" w:rsidRDefault="00F44114" w:rsidP="00F44114"/>
    <w:p w:rsidR="00F44114" w:rsidRDefault="00F44114"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537A7B" w:rsidRDefault="00537A7B" w:rsidP="003914AD"/>
    <w:p w:rsidR="00297DDB" w:rsidRPr="001561EF" w:rsidRDefault="00297DDB" w:rsidP="00297DDB">
      <w:pPr>
        <w:rPr>
          <w:rFonts w:asciiTheme="majorHAnsi" w:hAnsiTheme="majorHAnsi"/>
          <w:sz w:val="24"/>
          <w:szCs w:val="24"/>
        </w:rPr>
      </w:pPr>
      <w:r w:rsidRPr="001561EF">
        <w:rPr>
          <w:rFonts w:asciiTheme="majorHAnsi" w:hAnsiTheme="majorHAnsi"/>
          <w:b/>
          <w:sz w:val="32"/>
          <w:szCs w:val="32"/>
        </w:rPr>
        <w:lastRenderedPageBreak/>
        <w:t>Internal Design</w:t>
      </w:r>
    </w:p>
    <w:p w:rsidR="00297DDB" w:rsidRPr="001561EF" w:rsidRDefault="00297DDB" w:rsidP="00297DDB">
      <w:pPr>
        <w:pStyle w:val="ListParagraph"/>
        <w:numPr>
          <w:ilvl w:val="0"/>
          <w:numId w:val="5"/>
        </w:numPr>
      </w:pPr>
      <w:r w:rsidRPr="001561EF">
        <w:rPr>
          <w:noProof/>
        </w:rPr>
        <w:t>The project</w:t>
      </w:r>
      <w:r w:rsidRPr="001561EF">
        <w:t xml:space="preserve"> involves usage of agile methodology.</w:t>
      </w:r>
    </w:p>
    <w:p w:rsidR="00297DDB" w:rsidRPr="001561EF" w:rsidRDefault="00297DDB" w:rsidP="00297DDB">
      <w:pPr>
        <w:pStyle w:val="ListParagraph"/>
        <w:numPr>
          <w:ilvl w:val="0"/>
          <w:numId w:val="5"/>
        </w:numPr>
      </w:pPr>
      <w:r w:rsidRPr="001561EF">
        <w:t>Feedback of end-user is taken at every phase and developed accordingly.</w:t>
      </w:r>
    </w:p>
    <w:p w:rsidR="00297DDB" w:rsidRPr="001561EF" w:rsidRDefault="00297DDB" w:rsidP="00297DDB">
      <w:pPr>
        <w:pStyle w:val="ListParagraph"/>
        <w:numPr>
          <w:ilvl w:val="0"/>
          <w:numId w:val="5"/>
        </w:numPr>
      </w:pPr>
      <w:r w:rsidRPr="001561EF">
        <w:t xml:space="preserve">Java, C and SQL languages are used in a </w:t>
      </w:r>
      <w:r w:rsidRPr="001561EF">
        <w:rPr>
          <w:noProof/>
        </w:rPr>
        <w:t>development</w:t>
      </w:r>
      <w:r w:rsidRPr="001561EF">
        <w:t xml:space="preserve"> of SySTematics.</w:t>
      </w:r>
    </w:p>
    <w:p w:rsidR="00297DDB" w:rsidRPr="001561EF" w:rsidRDefault="00297DDB" w:rsidP="00297DDB">
      <w:pPr>
        <w:pStyle w:val="ListParagraph"/>
        <w:numPr>
          <w:ilvl w:val="0"/>
          <w:numId w:val="5"/>
        </w:numPr>
      </w:pPr>
      <w:r w:rsidRPr="001561EF">
        <w:rPr>
          <w:noProof/>
        </w:rPr>
        <w:t>Ncurses</w:t>
      </w:r>
      <w:r w:rsidRPr="001561EF">
        <w:t xml:space="preserve"> for interfaces for the editor.</w:t>
      </w:r>
    </w:p>
    <w:p w:rsidR="00297DDB" w:rsidRPr="001561EF" w:rsidRDefault="00297DDB" w:rsidP="00297DDB">
      <w:pPr>
        <w:pStyle w:val="ListParagraph"/>
        <w:numPr>
          <w:ilvl w:val="0"/>
          <w:numId w:val="5"/>
        </w:numPr>
      </w:pPr>
      <w:r w:rsidRPr="001561EF">
        <w:t xml:space="preserve">For graphs Gnu plot, Graphite, </w:t>
      </w:r>
      <w:r w:rsidRPr="001561EF">
        <w:rPr>
          <w:noProof/>
        </w:rPr>
        <w:t>Darkstat</w:t>
      </w:r>
      <w:r w:rsidRPr="001561EF">
        <w:t>.</w:t>
      </w:r>
    </w:p>
    <w:p w:rsidR="00297DDB" w:rsidRPr="001561EF" w:rsidRDefault="00297DDB" w:rsidP="00297DDB">
      <w:pPr>
        <w:pStyle w:val="ListParagraph"/>
        <w:numPr>
          <w:ilvl w:val="0"/>
          <w:numId w:val="5"/>
        </w:numPr>
      </w:pPr>
      <w:r w:rsidRPr="001561EF">
        <w:t xml:space="preserve">SySTematics will be open-source software which will be available to </w:t>
      </w:r>
      <w:r w:rsidRPr="001561EF">
        <w:rPr>
          <w:noProof/>
        </w:rPr>
        <w:t>the public</w:t>
      </w:r>
      <w:r w:rsidRPr="001561EF">
        <w:t>.</w:t>
      </w:r>
    </w:p>
    <w:p w:rsidR="00297DDB" w:rsidRPr="001561EF" w:rsidRDefault="00297DDB" w:rsidP="00297DDB">
      <w:pPr>
        <w:ind w:left="360"/>
      </w:pPr>
      <w:r w:rsidRPr="001561EF">
        <w:t>Hardware Resources</w:t>
      </w:r>
    </w:p>
    <w:p w:rsidR="00297DDB" w:rsidRPr="001561EF" w:rsidRDefault="00297DDB" w:rsidP="00297DDB">
      <w:pPr>
        <w:pStyle w:val="ListParagraph"/>
        <w:numPr>
          <w:ilvl w:val="0"/>
          <w:numId w:val="5"/>
        </w:numPr>
      </w:pPr>
      <w:r w:rsidRPr="001561EF">
        <w:t>Physical machines</w:t>
      </w:r>
      <w:r w:rsidRPr="001561EF">
        <w:tab/>
        <w:t>: Desktop</w:t>
      </w:r>
    </w:p>
    <w:p w:rsidR="00297DDB" w:rsidRPr="001561EF" w:rsidRDefault="00297DDB" w:rsidP="00297DDB">
      <w:pPr>
        <w:pStyle w:val="ListParagraph"/>
        <w:numPr>
          <w:ilvl w:val="0"/>
          <w:numId w:val="5"/>
        </w:numPr>
      </w:pPr>
      <w:r w:rsidRPr="001561EF">
        <w:t>Operating systems</w:t>
      </w:r>
      <w:r w:rsidRPr="001561EF">
        <w:tab/>
        <w:t>: Linux</w:t>
      </w:r>
    </w:p>
    <w:p w:rsidR="00297DDB" w:rsidRPr="001561EF" w:rsidRDefault="00297DDB" w:rsidP="00297DDB">
      <w:pPr>
        <w:pStyle w:val="ListParagraph"/>
        <w:numPr>
          <w:ilvl w:val="0"/>
          <w:numId w:val="5"/>
        </w:numPr>
      </w:pPr>
      <w:r w:rsidRPr="001561EF">
        <w:rPr>
          <w:color w:val="000000"/>
        </w:rPr>
        <w:t xml:space="preserve">Application Type </w:t>
      </w:r>
      <w:r w:rsidRPr="001561EF">
        <w:rPr>
          <w:color w:val="000000"/>
        </w:rPr>
        <w:tab/>
        <w:t>:Console Based Application</w:t>
      </w:r>
    </w:p>
    <w:p w:rsidR="00297DDB" w:rsidRPr="001561EF" w:rsidRDefault="00297DDB" w:rsidP="00297DDB">
      <w:pPr>
        <w:ind w:left="360"/>
      </w:pPr>
      <w:r w:rsidRPr="001561EF">
        <w:t>Development environment:</w:t>
      </w:r>
    </w:p>
    <w:p w:rsidR="00297DDB" w:rsidRPr="001561EF" w:rsidRDefault="00297DDB" w:rsidP="00297DDB">
      <w:pPr>
        <w:pStyle w:val="ListParagraph"/>
        <w:numPr>
          <w:ilvl w:val="0"/>
          <w:numId w:val="5"/>
        </w:numPr>
      </w:pPr>
      <w:r w:rsidRPr="001561EF">
        <w:t>Compilers</w:t>
      </w:r>
      <w:r w:rsidRPr="001561EF">
        <w:tab/>
      </w:r>
      <w:r w:rsidRPr="001561EF">
        <w:tab/>
      </w:r>
      <w:r w:rsidRPr="001561EF">
        <w:tab/>
        <w:t>: GCC</w:t>
      </w:r>
    </w:p>
    <w:p w:rsidR="00297DDB" w:rsidRPr="001561EF" w:rsidRDefault="00297DDB" w:rsidP="00297DDB">
      <w:pPr>
        <w:pStyle w:val="ListParagraph"/>
        <w:numPr>
          <w:ilvl w:val="0"/>
          <w:numId w:val="5"/>
        </w:numPr>
      </w:pPr>
      <w:r w:rsidRPr="001561EF">
        <w:t>IDE</w:t>
      </w:r>
      <w:r w:rsidRPr="001561EF">
        <w:tab/>
      </w:r>
      <w:r w:rsidRPr="001561EF">
        <w:tab/>
      </w:r>
      <w:r w:rsidRPr="001561EF">
        <w:tab/>
      </w:r>
      <w:r w:rsidRPr="001561EF">
        <w:tab/>
        <w:t>: NetBeans</w:t>
      </w:r>
    </w:p>
    <w:p w:rsidR="00297DDB" w:rsidRPr="001561EF" w:rsidRDefault="00297DDB" w:rsidP="00297DDB">
      <w:pPr>
        <w:pStyle w:val="ListParagraph"/>
        <w:numPr>
          <w:ilvl w:val="0"/>
          <w:numId w:val="5"/>
        </w:numPr>
      </w:pPr>
      <w:r w:rsidRPr="001561EF">
        <w:t>Source code repository</w:t>
      </w:r>
      <w:r w:rsidRPr="001561EF">
        <w:tab/>
        <w:t>: GitHub</w:t>
      </w:r>
    </w:p>
    <w:p w:rsidR="00297DDB" w:rsidRPr="001561EF" w:rsidRDefault="00297DDB" w:rsidP="00297DDB">
      <w:pPr>
        <w:pStyle w:val="ListParagraph"/>
        <w:numPr>
          <w:ilvl w:val="0"/>
          <w:numId w:val="5"/>
        </w:numPr>
      </w:pPr>
      <w:r w:rsidRPr="001561EF">
        <w:t>Build process</w:t>
      </w:r>
      <w:r w:rsidRPr="001561EF">
        <w:tab/>
      </w:r>
      <w:r w:rsidRPr="001561EF">
        <w:tab/>
      </w:r>
      <w:r w:rsidRPr="001561EF">
        <w:tab/>
        <w:t>: Maven</w:t>
      </w:r>
    </w:p>
    <w:p w:rsidR="00297DDB" w:rsidRPr="001561EF" w:rsidRDefault="00297DDB" w:rsidP="00297DDB">
      <w:pPr>
        <w:pStyle w:val="ListParagraph"/>
        <w:numPr>
          <w:ilvl w:val="0"/>
          <w:numId w:val="5"/>
        </w:numPr>
      </w:pPr>
      <w:r w:rsidRPr="001561EF">
        <w:t>Database</w:t>
      </w:r>
      <w:r w:rsidRPr="001561EF">
        <w:tab/>
      </w:r>
      <w:r w:rsidRPr="001561EF">
        <w:tab/>
      </w:r>
      <w:r w:rsidRPr="001561EF">
        <w:tab/>
        <w:t>: SQLite</w:t>
      </w:r>
    </w:p>
    <w:p w:rsidR="00297DDB" w:rsidRPr="001561EF" w:rsidRDefault="00297DDB" w:rsidP="00297DDB">
      <w:pPr>
        <w:pStyle w:val="ListParagraph"/>
        <w:numPr>
          <w:ilvl w:val="0"/>
          <w:numId w:val="5"/>
        </w:numPr>
      </w:pPr>
      <w:r w:rsidRPr="001561EF">
        <w:t xml:space="preserve">Instance </w:t>
      </w:r>
      <w:r w:rsidRPr="001561EF">
        <w:tab/>
      </w:r>
      <w:r w:rsidRPr="001561EF">
        <w:tab/>
      </w:r>
      <w:r w:rsidRPr="001561EF">
        <w:tab/>
        <w:t>: Single</w:t>
      </w:r>
    </w:p>
    <w:p w:rsidR="00297DDB" w:rsidRPr="001561EF" w:rsidRDefault="00297DDB" w:rsidP="00297DDB">
      <w:pPr>
        <w:rPr>
          <w:rFonts w:asciiTheme="majorHAnsi" w:hAnsiTheme="majorHAnsi"/>
          <w:b/>
          <w:sz w:val="32"/>
          <w:szCs w:val="32"/>
        </w:rPr>
      </w:pPr>
      <w:r w:rsidRPr="001561EF">
        <w:rPr>
          <w:rFonts w:asciiTheme="majorHAnsi" w:hAnsiTheme="majorHAnsi"/>
          <w:b/>
          <w:sz w:val="32"/>
          <w:szCs w:val="32"/>
        </w:rPr>
        <w:t>Software flow</w:t>
      </w:r>
    </w:p>
    <w:p w:rsidR="00297DDB" w:rsidRPr="001561EF" w:rsidRDefault="00297DDB" w:rsidP="00297DDB">
      <w:pPr>
        <w:rPr>
          <w:rFonts w:asciiTheme="majorHAnsi" w:hAnsiTheme="majorHAnsi"/>
          <w:b/>
          <w:sz w:val="32"/>
          <w:szCs w:val="32"/>
        </w:rPr>
      </w:pPr>
      <w:r w:rsidRPr="001561EF">
        <w:rPr>
          <w:rFonts w:asciiTheme="majorHAnsi" w:hAnsiTheme="majorHAnsi"/>
          <w:b/>
          <w:sz w:val="32"/>
          <w:szCs w:val="32"/>
        </w:rPr>
        <w:t>Initialization</w:t>
      </w:r>
    </w:p>
    <w:p w:rsidR="00297DDB" w:rsidRPr="00403A6D" w:rsidRDefault="00297DDB" w:rsidP="00297DDB">
      <w:pPr>
        <w:rPr>
          <w:rFonts w:asciiTheme="majorHAnsi" w:hAnsiTheme="majorHAnsi"/>
          <w:b/>
          <w:sz w:val="28"/>
          <w:szCs w:val="28"/>
        </w:rPr>
      </w:pPr>
      <w:r>
        <w:rPr>
          <w:rFonts w:asciiTheme="majorHAnsi" w:hAnsiTheme="majorHAnsi"/>
          <w:b/>
          <w:sz w:val="28"/>
          <w:szCs w:val="28"/>
        </w:rPr>
        <w:t xml:space="preserve"> </w:t>
      </w: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297DDB" w:rsidRDefault="00297DDB" w:rsidP="00297DDB">
      <w:pPr>
        <w:rPr>
          <w:rFonts w:asciiTheme="majorHAnsi" w:hAnsiTheme="majorHAnsi"/>
          <w:b/>
          <w:sz w:val="32"/>
          <w:szCs w:val="32"/>
        </w:rPr>
      </w:pPr>
    </w:p>
    <w:p w:rsidR="001561EF" w:rsidRDefault="001561EF" w:rsidP="00297DDB">
      <w:pPr>
        <w:rPr>
          <w:rFonts w:asciiTheme="majorHAnsi" w:hAnsiTheme="majorHAnsi"/>
          <w:b/>
          <w:sz w:val="32"/>
          <w:szCs w:val="32"/>
        </w:rPr>
      </w:pPr>
    </w:p>
    <w:p w:rsidR="00297DDB" w:rsidRPr="00FA1898" w:rsidRDefault="00297DDB" w:rsidP="00297DDB">
      <w:pPr>
        <w:rPr>
          <w:rFonts w:asciiTheme="majorHAnsi" w:hAnsiTheme="majorHAnsi"/>
          <w:b/>
          <w:sz w:val="32"/>
          <w:szCs w:val="32"/>
        </w:rPr>
      </w:pPr>
      <w:r w:rsidRPr="00FA1898">
        <w:rPr>
          <w:rFonts w:asciiTheme="majorHAnsi" w:hAnsiTheme="majorHAnsi"/>
          <w:b/>
          <w:sz w:val="32"/>
          <w:szCs w:val="32"/>
        </w:rPr>
        <w:lastRenderedPageBreak/>
        <w:t>Use Case Diagram</w:t>
      </w:r>
    </w:p>
    <w:p w:rsidR="00297DDB" w:rsidRPr="00FA1898" w:rsidRDefault="00297DDB" w:rsidP="00297DDB">
      <w:pPr>
        <w:rPr>
          <w:rFonts w:asciiTheme="majorHAnsi" w:hAnsiTheme="majorHAnsi"/>
          <w:sz w:val="24"/>
          <w:szCs w:val="24"/>
        </w:rPr>
      </w:pPr>
      <w:r w:rsidRPr="00FA1898">
        <w:rPr>
          <w:rFonts w:asciiTheme="majorHAnsi" w:hAnsiTheme="majorHAnsi"/>
          <w:b/>
          <w:sz w:val="32"/>
          <w:szCs w:val="32"/>
        </w:rPr>
        <w:tab/>
      </w:r>
      <w:r w:rsidRPr="00FA1898">
        <w:rPr>
          <w:rFonts w:asciiTheme="majorHAnsi" w:hAnsiTheme="majorHAnsi"/>
          <w:b/>
          <w:sz w:val="32"/>
          <w:szCs w:val="32"/>
        </w:rPr>
        <w:tab/>
      </w:r>
      <w:r w:rsidRPr="00FA1898">
        <w:rPr>
          <w:rFonts w:asciiTheme="majorHAnsi" w:hAnsiTheme="majorHAnsi"/>
          <w:b/>
          <w:sz w:val="32"/>
          <w:szCs w:val="32"/>
        </w:rPr>
        <w:tab/>
      </w:r>
      <w:r w:rsidRPr="00FA1898">
        <w:rPr>
          <w:rFonts w:asciiTheme="majorHAnsi" w:hAnsiTheme="majorHAnsi"/>
          <w:b/>
          <w:sz w:val="32"/>
          <w:szCs w:val="32"/>
        </w:rPr>
        <w:tab/>
      </w:r>
      <w:r w:rsidRPr="00FA1898">
        <w:rPr>
          <w:rFonts w:asciiTheme="majorHAnsi" w:hAnsiTheme="majorHAnsi"/>
          <w:sz w:val="24"/>
          <w:szCs w:val="24"/>
        </w:rPr>
        <w:tab/>
        <w:t xml:space="preserve">        Application</w:t>
      </w:r>
    </w:p>
    <w:p w:rsidR="00297DDB" w:rsidRPr="00FA1898" w:rsidRDefault="00297DDB" w:rsidP="00297DDB">
      <w:pPr>
        <w:rPr>
          <w:rFonts w:asciiTheme="majorHAnsi" w:hAnsiTheme="majorHAnsi"/>
        </w:rPr>
      </w:pPr>
      <w:r w:rsidRPr="00FA1898">
        <w:rPr>
          <w:rFonts w:asciiTheme="majorHAnsi" w:hAnsiTheme="majorHAnsi"/>
        </w:rPr>
        <w:t xml:space="preserve">              </w:t>
      </w:r>
      <w:r w:rsidRPr="00FA1898">
        <w:rPr>
          <w:rFonts w:asciiTheme="majorHAnsi" w:hAnsiTheme="majorHAnsi"/>
          <w:noProof/>
        </w:rPr>
        <w:drawing>
          <wp:inline distT="0" distB="0" distL="0" distR="0" wp14:anchorId="7733471B" wp14:editId="053BDA03">
            <wp:extent cx="5486400" cy="3838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3).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838575"/>
                    </a:xfrm>
                    <a:prstGeom prst="rect">
                      <a:avLst/>
                    </a:prstGeom>
                  </pic:spPr>
                </pic:pic>
              </a:graphicData>
            </a:graphic>
          </wp:inline>
        </w:drawing>
      </w:r>
    </w:p>
    <w:p w:rsidR="00297DDB" w:rsidRPr="001561EF" w:rsidRDefault="00297DDB" w:rsidP="00297DDB">
      <w:pPr>
        <w:pStyle w:val="ListParagraph"/>
        <w:numPr>
          <w:ilvl w:val="0"/>
          <w:numId w:val="4"/>
        </w:numPr>
      </w:pPr>
      <w:r w:rsidRPr="001561EF">
        <w:t>User requests the application to view the running tasks/process in the system.</w:t>
      </w:r>
    </w:p>
    <w:p w:rsidR="00297DDB" w:rsidRPr="001561EF" w:rsidRDefault="00297DDB" w:rsidP="00297DDB">
      <w:pPr>
        <w:pStyle w:val="ListParagraph"/>
        <w:numPr>
          <w:ilvl w:val="0"/>
          <w:numId w:val="4"/>
        </w:numPr>
      </w:pPr>
      <w:r w:rsidRPr="001561EF">
        <w:rPr>
          <w:noProof/>
        </w:rPr>
        <w:t>Operating</w:t>
      </w:r>
      <w:r w:rsidRPr="001561EF">
        <w:t xml:space="preserve"> system will control the application to provide the required information.</w:t>
      </w:r>
    </w:p>
    <w:p w:rsidR="00297DDB" w:rsidRPr="001561EF" w:rsidRDefault="00297DDB" w:rsidP="00297DDB">
      <w:pPr>
        <w:pStyle w:val="ListParagraph"/>
        <w:numPr>
          <w:ilvl w:val="0"/>
          <w:numId w:val="4"/>
        </w:numPr>
      </w:pPr>
      <w:r w:rsidRPr="001561EF">
        <w:rPr>
          <w:noProof/>
        </w:rPr>
        <w:t>User</w:t>
      </w:r>
      <w:r w:rsidRPr="001561EF">
        <w:t xml:space="preserve"> can view network/memory/process statistics.</w:t>
      </w:r>
    </w:p>
    <w:p w:rsidR="00297DDB" w:rsidRPr="001561EF" w:rsidRDefault="00297DDB" w:rsidP="00297DDB">
      <w:pPr>
        <w:pStyle w:val="ListParagraph"/>
        <w:numPr>
          <w:ilvl w:val="0"/>
          <w:numId w:val="4"/>
        </w:numPr>
      </w:pPr>
      <w:r w:rsidRPr="001561EF">
        <w:rPr>
          <w:noProof/>
        </w:rPr>
        <w:t>User</w:t>
      </w:r>
      <w:r w:rsidRPr="001561EF">
        <w:t xml:space="preserve"> can view and print the reports based on the time constraint.</w:t>
      </w:r>
    </w:p>
    <w:p w:rsidR="00297DDB" w:rsidRPr="001561EF" w:rsidRDefault="00297DDB" w:rsidP="003914AD"/>
    <w:p w:rsidR="00421F6F" w:rsidRDefault="00421F6F" w:rsidP="00421F6F">
      <w:pPr>
        <w:pStyle w:val="Heading1"/>
        <w:rPr>
          <w:b/>
          <w:color w:val="auto"/>
        </w:rPr>
      </w:pPr>
      <w:r w:rsidRPr="00421F6F">
        <w:rPr>
          <w:b/>
          <w:color w:val="auto"/>
        </w:rPr>
        <w:t>Security</w:t>
      </w:r>
    </w:p>
    <w:p w:rsidR="00703069" w:rsidRDefault="00703069" w:rsidP="00703069">
      <w:pPr>
        <w:pStyle w:val="ListParagraph"/>
        <w:numPr>
          <w:ilvl w:val="0"/>
          <w:numId w:val="1"/>
        </w:numPr>
      </w:pPr>
      <w:r>
        <w:t>There is no requirement for the software to run as root, but can be run as root authority if needed.</w:t>
      </w:r>
    </w:p>
    <w:p w:rsidR="00703069" w:rsidRDefault="00703069" w:rsidP="00703069">
      <w:pPr>
        <w:pStyle w:val="ListParagraph"/>
        <w:numPr>
          <w:ilvl w:val="0"/>
          <w:numId w:val="1"/>
        </w:numPr>
      </w:pPr>
      <w:r>
        <w:t xml:space="preserve">Any user with the installation files can install and use the software. </w:t>
      </w:r>
      <w:r w:rsidR="00C068C2">
        <w:t>If needed, admin rights can be given.</w:t>
      </w:r>
    </w:p>
    <w:p w:rsidR="00703069" w:rsidRDefault="00703069" w:rsidP="00703069">
      <w:pPr>
        <w:pStyle w:val="Heading1"/>
        <w:rPr>
          <w:b/>
          <w:color w:val="auto"/>
        </w:rPr>
      </w:pPr>
      <w:r w:rsidRPr="00703069">
        <w:rPr>
          <w:b/>
          <w:color w:val="auto"/>
        </w:rPr>
        <w:t>Acc</w:t>
      </w:r>
      <w:r>
        <w:rPr>
          <w:b/>
          <w:color w:val="auto"/>
        </w:rPr>
        <w:t>essibility</w:t>
      </w:r>
    </w:p>
    <w:p w:rsidR="00682D6C" w:rsidRDefault="00E75E31" w:rsidP="00C068C2">
      <w:pPr>
        <w:pStyle w:val="ListParagraph"/>
        <w:numPr>
          <w:ilvl w:val="0"/>
          <w:numId w:val="2"/>
        </w:numPr>
      </w:pPr>
      <w:r>
        <w:t>The basic requirement, amongst other things, that there is sufficient contrast between text and background color</w:t>
      </w:r>
      <w:r w:rsidR="00682D6C">
        <w:t>.</w:t>
      </w:r>
    </w:p>
    <w:p w:rsidR="00703069" w:rsidRDefault="00682D6C" w:rsidP="00703069">
      <w:pPr>
        <w:pStyle w:val="ListParagraph"/>
        <w:numPr>
          <w:ilvl w:val="0"/>
          <w:numId w:val="2"/>
        </w:numPr>
      </w:pPr>
      <w:r>
        <w:t>Best practice is to avoid the usage of red/green colors. As 1 in 12 people have red/green /yellow color disability.</w:t>
      </w:r>
      <w:r w:rsidR="00E75E31">
        <w:t xml:space="preserve"> </w:t>
      </w:r>
    </w:p>
    <w:p w:rsidR="00703069" w:rsidRDefault="00703069" w:rsidP="00703069">
      <w:pPr>
        <w:pStyle w:val="Heading1"/>
        <w:rPr>
          <w:b/>
          <w:color w:val="auto"/>
        </w:rPr>
      </w:pPr>
      <w:r>
        <w:rPr>
          <w:b/>
          <w:color w:val="auto"/>
        </w:rPr>
        <w:lastRenderedPageBreak/>
        <w:t>G</w:t>
      </w:r>
      <w:r w:rsidR="00B33FBC">
        <w:rPr>
          <w:b/>
          <w:color w:val="auto"/>
        </w:rPr>
        <w:t>lobalization</w:t>
      </w:r>
    </w:p>
    <w:p w:rsidR="00B33FBC" w:rsidRDefault="00B33FBC" w:rsidP="00B33FBC">
      <w:pPr>
        <w:pStyle w:val="ListParagraph"/>
        <w:numPr>
          <w:ilvl w:val="0"/>
          <w:numId w:val="3"/>
        </w:numPr>
      </w:pPr>
      <w:r>
        <w:t xml:space="preserve">The </w:t>
      </w:r>
      <w:r w:rsidR="00E870B1">
        <w:t xml:space="preserve">UI buttons, display messages, console outputs are in English. </w:t>
      </w:r>
    </w:p>
    <w:p w:rsidR="00703069" w:rsidRDefault="00E870B1" w:rsidP="00703069">
      <w:pPr>
        <w:pStyle w:val="ListParagraph"/>
        <w:numPr>
          <w:ilvl w:val="0"/>
          <w:numId w:val="3"/>
        </w:numPr>
      </w:pPr>
      <w:proofErr w:type="spellStart"/>
      <w:r>
        <w:t>SysTemantics</w:t>
      </w:r>
      <w:proofErr w:type="spellEnd"/>
      <w:r>
        <w:t xml:space="preserve"> supports only English language.</w:t>
      </w:r>
    </w:p>
    <w:p w:rsidR="00493486" w:rsidRDefault="00493486" w:rsidP="00703069">
      <w:pPr>
        <w:pStyle w:val="ListParagraph"/>
        <w:numPr>
          <w:ilvl w:val="0"/>
          <w:numId w:val="3"/>
        </w:numPr>
      </w:pPr>
      <w:r>
        <w:t>Documentation is in English.</w:t>
      </w:r>
    </w:p>
    <w:p w:rsidR="00703069" w:rsidRDefault="00703069" w:rsidP="00703069">
      <w:pPr>
        <w:pStyle w:val="Heading1"/>
        <w:rPr>
          <w:b/>
          <w:color w:val="auto"/>
        </w:rPr>
      </w:pPr>
      <w:r>
        <w:rPr>
          <w:b/>
          <w:color w:val="auto"/>
        </w:rPr>
        <w:t>Supporting Material</w:t>
      </w:r>
    </w:p>
    <w:p w:rsidR="00703069" w:rsidRDefault="00703069" w:rsidP="00703069"/>
    <w:p w:rsidR="00537A7B" w:rsidRPr="00297DDB" w:rsidRDefault="00703069" w:rsidP="00297DDB">
      <w:pPr>
        <w:pStyle w:val="Heading1"/>
        <w:rPr>
          <w:b/>
        </w:rPr>
      </w:pPr>
      <w:r>
        <w:rPr>
          <w:b/>
          <w:color w:val="auto"/>
        </w:rPr>
        <w:t>Risks and Dependencies</w:t>
      </w:r>
      <w:bookmarkStart w:id="0" w:name="_GoBack"/>
      <w:bookmarkEnd w:id="0"/>
    </w:p>
    <w:sectPr w:rsidR="00537A7B" w:rsidRPr="00297DDB" w:rsidSect="00F44114">
      <w:headerReference w:type="default" r:id="rId10"/>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EC5" w:rsidRDefault="003E7EC5" w:rsidP="00B973A0">
      <w:pPr>
        <w:spacing w:after="0" w:line="240" w:lineRule="auto"/>
      </w:pPr>
      <w:r>
        <w:separator/>
      </w:r>
    </w:p>
  </w:endnote>
  <w:endnote w:type="continuationSeparator" w:id="0">
    <w:p w:rsidR="003E7EC5" w:rsidRDefault="003E7EC5" w:rsidP="00B973A0">
      <w:pPr>
        <w:spacing w:after="0" w:line="240" w:lineRule="auto"/>
      </w:pPr>
      <w:r>
        <w:continuationSeparator/>
      </w:r>
    </w:p>
  </w:endnote>
  <w:endnote w:type="continuationNotice" w:id="1">
    <w:p w:rsidR="003E7EC5" w:rsidRDefault="003E7E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366" w:rsidRDefault="001773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EC5" w:rsidRDefault="003E7EC5" w:rsidP="00B973A0">
      <w:pPr>
        <w:spacing w:after="0" w:line="240" w:lineRule="auto"/>
      </w:pPr>
      <w:r>
        <w:separator/>
      </w:r>
    </w:p>
  </w:footnote>
  <w:footnote w:type="continuationSeparator" w:id="0">
    <w:p w:rsidR="003E7EC5" w:rsidRDefault="003E7EC5" w:rsidP="00B973A0">
      <w:pPr>
        <w:spacing w:after="0" w:line="240" w:lineRule="auto"/>
      </w:pPr>
      <w:r>
        <w:continuationSeparator/>
      </w:r>
    </w:p>
  </w:footnote>
  <w:footnote w:type="continuationNotice" w:id="1">
    <w:p w:rsidR="003E7EC5" w:rsidRDefault="003E7EC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0A49" w:rsidRDefault="00110A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36F7E"/>
    <w:multiLevelType w:val="hybridMultilevel"/>
    <w:tmpl w:val="27DEDA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A7A10"/>
    <w:multiLevelType w:val="hybridMultilevel"/>
    <w:tmpl w:val="F8FE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D37EE"/>
    <w:multiLevelType w:val="hybridMultilevel"/>
    <w:tmpl w:val="B5D8A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B11934"/>
    <w:multiLevelType w:val="hybridMultilevel"/>
    <w:tmpl w:val="227EB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D2AC3"/>
    <w:multiLevelType w:val="hybridMultilevel"/>
    <w:tmpl w:val="19DA2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A0"/>
    <w:rsid w:val="00110A49"/>
    <w:rsid w:val="001561EF"/>
    <w:rsid w:val="00177366"/>
    <w:rsid w:val="0018391D"/>
    <w:rsid w:val="002471B0"/>
    <w:rsid w:val="00297DDB"/>
    <w:rsid w:val="002F214E"/>
    <w:rsid w:val="003914AD"/>
    <w:rsid w:val="003E7EC5"/>
    <w:rsid w:val="00421F6F"/>
    <w:rsid w:val="00493486"/>
    <w:rsid w:val="004C698F"/>
    <w:rsid w:val="00537A7B"/>
    <w:rsid w:val="00543B7B"/>
    <w:rsid w:val="005826F0"/>
    <w:rsid w:val="00682D6C"/>
    <w:rsid w:val="00702770"/>
    <w:rsid w:val="00703069"/>
    <w:rsid w:val="008D0AEC"/>
    <w:rsid w:val="00933F35"/>
    <w:rsid w:val="009B5FDE"/>
    <w:rsid w:val="009C2265"/>
    <w:rsid w:val="00AD4B94"/>
    <w:rsid w:val="00B33FBC"/>
    <w:rsid w:val="00B973A0"/>
    <w:rsid w:val="00C068C2"/>
    <w:rsid w:val="00C14C65"/>
    <w:rsid w:val="00D339A6"/>
    <w:rsid w:val="00D42FD9"/>
    <w:rsid w:val="00E75E31"/>
    <w:rsid w:val="00E870B1"/>
    <w:rsid w:val="00F44114"/>
    <w:rsid w:val="00F62F85"/>
    <w:rsid w:val="00FD60A1"/>
    <w:rsid w:val="00FE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8E486A-169E-4258-8454-9320791A4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14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6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3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3A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7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3A0"/>
  </w:style>
  <w:style w:type="paragraph" w:styleId="Footer">
    <w:name w:val="footer"/>
    <w:basedOn w:val="Normal"/>
    <w:link w:val="FooterChar"/>
    <w:uiPriority w:val="99"/>
    <w:unhideWhenUsed/>
    <w:rsid w:val="00B97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3A0"/>
  </w:style>
  <w:style w:type="character" w:customStyle="1" w:styleId="Heading1Char">
    <w:name w:val="Heading 1 Char"/>
    <w:basedOn w:val="DefaultParagraphFont"/>
    <w:link w:val="Heading1"/>
    <w:uiPriority w:val="9"/>
    <w:rsid w:val="003914A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91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914A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3914A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2Char">
    <w:name w:val="Heading 2 Char"/>
    <w:basedOn w:val="DefaultParagraphFont"/>
    <w:link w:val="Heading2"/>
    <w:uiPriority w:val="9"/>
    <w:rsid w:val="005826F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10A49"/>
    <w:pPr>
      <w:ind w:left="720"/>
      <w:contextualSpacing/>
    </w:pPr>
  </w:style>
  <w:style w:type="paragraph" w:styleId="Revision">
    <w:name w:val="Revision"/>
    <w:hidden/>
    <w:uiPriority w:val="99"/>
    <w:semiHidden/>
    <w:rsid w:val="00110A49"/>
    <w:pPr>
      <w:spacing w:after="0" w:line="240" w:lineRule="auto"/>
    </w:pPr>
  </w:style>
  <w:style w:type="paragraph" w:styleId="BalloonText">
    <w:name w:val="Balloon Text"/>
    <w:basedOn w:val="Normal"/>
    <w:link w:val="BalloonTextChar"/>
    <w:uiPriority w:val="99"/>
    <w:semiHidden/>
    <w:unhideWhenUsed/>
    <w:rsid w:val="00110A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A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2875</TotalTime>
  <Pages>1</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Dixita Sharegar</dc:creator>
  <cp:keywords/>
  <dc:description/>
  <cp:lastModifiedBy>uppalapati bhargav</cp:lastModifiedBy>
  <cp:revision>10</cp:revision>
  <dcterms:created xsi:type="dcterms:W3CDTF">2016-03-06T22:39:00Z</dcterms:created>
  <dcterms:modified xsi:type="dcterms:W3CDTF">2016-03-10T00:43:00Z</dcterms:modified>
</cp:coreProperties>
</file>